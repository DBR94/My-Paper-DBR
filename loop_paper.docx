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410CD" w14:textId="75D24B05" w:rsidR="00DE0AF7" w:rsidRDefault="00866C91">
      <w:r>
        <w:t>Author: David Richards</w:t>
      </w:r>
      <w:ins w:id="0" w:author="user" w:date="2016-03-11T11:01:00Z">
        <w:r w:rsidR="00BC1757">
          <w:t xml:space="preserve">, </w:t>
        </w:r>
        <w:proofErr w:type="spellStart"/>
        <w:r w:rsidR="00BC1757">
          <w:t>Tweedle</w:t>
        </w:r>
        <w:proofErr w:type="spellEnd"/>
        <w:r w:rsidR="00BC1757">
          <w:t xml:space="preserve"> Dum, </w:t>
        </w:r>
        <w:proofErr w:type="spellStart"/>
        <w:r w:rsidR="00BC1757">
          <w:t>Tweedle</w:t>
        </w:r>
        <w:proofErr w:type="spellEnd"/>
        <w:r w:rsidR="00BC1757">
          <w:t xml:space="preserve"> D</w:t>
        </w:r>
      </w:ins>
      <w:ins w:id="1" w:author="Jekaterina Maksimcuka" w:date="2016-03-11T11:48:00Z">
        <w:r w:rsidR="008D0E94">
          <w:t>one</w:t>
        </w:r>
      </w:ins>
      <w:ins w:id="2" w:author="user" w:date="2016-03-11T11:01:00Z">
        <w:del w:id="3" w:author="Jekaterina Maksimcuka" w:date="2016-03-11T11:48:00Z">
          <w:r w:rsidR="00BC1757" w:rsidDel="008D0E94">
            <w:delText>ee</w:delText>
          </w:r>
        </w:del>
      </w:ins>
      <w:ins w:id="4" w:author="Jekaterina Maksimcuka" w:date="2016-03-11T11:48:00Z">
        <w:r w:rsidR="008D0E94">
          <w:t xml:space="preserve">, Kate </w:t>
        </w:r>
        <w:proofErr w:type="spellStart"/>
        <w:r w:rsidR="008D0E94">
          <w:t>Maksi</w:t>
        </w:r>
      </w:ins>
      <w:proofErr w:type="spellEnd"/>
      <w:del w:id="5" w:author="user" w:date="2016-03-11T11:01:00Z">
        <w:r w:rsidR="00C450B1" w:rsidDel="00BC1757">
          <w:delText>, Tweedle Dee</w:delText>
        </w:r>
      </w:del>
    </w:p>
    <w:p w14:paraId="3CC54CF5" w14:textId="77777777" w:rsidR="00866C91" w:rsidRDefault="00866C91">
      <w:r>
        <w:t>Title: Paper about loops in Python</w:t>
      </w:r>
    </w:p>
    <w:p w14:paraId="78262D97" w14:textId="77777777" w:rsidR="00866C91" w:rsidRDefault="00866C91"/>
    <w:p w14:paraId="6BAFEAD8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Introduction</w:t>
      </w:r>
    </w:p>
    <w:p w14:paraId="56D15D60" w14:textId="77777777" w:rsidR="00866C91" w:rsidRDefault="00866C91" w:rsidP="00866C91">
      <w:pPr>
        <w:pStyle w:val="ListParagraph"/>
        <w:numPr>
          <w:ilvl w:val="0"/>
          <w:numId w:val="1"/>
        </w:numPr>
        <w:rPr>
          <w:ins w:id="6" w:author="user" w:date="2016-03-11T11:02:00Z"/>
        </w:rPr>
      </w:pPr>
      <w:r>
        <w:t>Literature Review</w:t>
      </w:r>
    </w:p>
    <w:p w14:paraId="38F7FDEC" w14:textId="77777777" w:rsidR="00BC1757" w:rsidRDefault="00BC1757">
      <w:pPr>
        <w:pStyle w:val="ListParagraph"/>
        <w:numPr>
          <w:ilvl w:val="1"/>
          <w:numId w:val="1"/>
        </w:numPr>
        <w:pPrChange w:id="7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8" w:author="user" w:date="2016-03-11T11:02:00Z">
        <w:r>
          <w:t>Lots of references here</w:t>
        </w:r>
      </w:ins>
    </w:p>
    <w:p w14:paraId="1CD51C9B" w14:textId="77777777" w:rsidR="00866C91" w:rsidRDefault="00866C91" w:rsidP="00866C91">
      <w:pPr>
        <w:pStyle w:val="ListParagraph"/>
        <w:numPr>
          <w:ilvl w:val="0"/>
          <w:numId w:val="1"/>
        </w:numPr>
      </w:pPr>
      <w:r>
        <w:t>Analysis</w:t>
      </w:r>
    </w:p>
    <w:p w14:paraId="36B71FEE" w14:textId="77777777" w:rsidR="00C450B1" w:rsidRDefault="00C450B1" w:rsidP="00866C91">
      <w:pPr>
        <w:pStyle w:val="ListParagraph"/>
        <w:numPr>
          <w:ilvl w:val="0"/>
          <w:numId w:val="1"/>
        </w:numPr>
        <w:rPr>
          <w:ins w:id="9" w:author="user" w:date="2016-03-11T11:02:00Z"/>
        </w:rPr>
      </w:pPr>
      <w:r>
        <w:t>Conclusions</w:t>
      </w:r>
    </w:p>
    <w:p w14:paraId="2A50BB17" w14:textId="77777777" w:rsidR="00BC1757" w:rsidRDefault="00BC1757">
      <w:pPr>
        <w:pStyle w:val="ListParagraph"/>
        <w:numPr>
          <w:ilvl w:val="1"/>
          <w:numId w:val="1"/>
        </w:numPr>
        <w:pPrChange w:id="10" w:author="user" w:date="2016-03-11T11:02:00Z">
          <w:pPr>
            <w:pStyle w:val="ListParagraph"/>
            <w:numPr>
              <w:numId w:val="1"/>
            </w:numPr>
            <w:ind w:hanging="360"/>
          </w:pPr>
        </w:pPrChange>
      </w:pPr>
      <w:ins w:id="11" w:author="user" w:date="2016-03-11T11:02:00Z">
        <w:r>
          <w:t>These conclusions are not useful at all!</w:t>
        </w:r>
      </w:ins>
    </w:p>
    <w:p w14:paraId="76261BB9" w14:textId="1F9506D0" w:rsidR="00C450B1" w:rsidRDefault="00C450B1" w:rsidP="00C450B1">
      <w:pPr>
        <w:rPr>
          <w:ins w:id="12" w:author="user" w:date="2016-03-11T12:23:00Z"/>
        </w:rPr>
      </w:pPr>
      <w:commentRangeStart w:id="13"/>
      <w:r w:rsidRPr="004303B0">
        <w:rPr>
          <w:b/>
        </w:rPr>
        <w:t>References</w:t>
      </w:r>
      <w:r>
        <w:t>.</w:t>
      </w:r>
      <w:commentRangeEnd w:id="13"/>
      <w:r w:rsidR="00BC1757">
        <w:rPr>
          <w:rStyle w:val="CommentReference"/>
        </w:rPr>
        <w:commentReference w:id="13"/>
      </w:r>
    </w:p>
    <w:p w14:paraId="6B57535B" w14:textId="2A7C93BB" w:rsidR="001820DC" w:rsidRDefault="001820DC" w:rsidP="001820DC">
      <w:pPr>
        <w:pStyle w:val="ListParagraph"/>
        <w:numPr>
          <w:ilvl w:val="0"/>
          <w:numId w:val="2"/>
        </w:numPr>
        <w:rPr>
          <w:ins w:id="14" w:author="user" w:date="2016-03-11T12:24:00Z"/>
        </w:rPr>
        <w:pPrChange w:id="15" w:author="user" w:date="2016-03-11T12:24:00Z">
          <w:pPr/>
        </w:pPrChange>
      </w:pPr>
      <w:ins w:id="16" w:author="user" w:date="2016-03-11T12:24:00Z">
        <w:r>
          <w:t>Reference 1</w:t>
        </w:r>
        <w:bookmarkStart w:id="17" w:name="_GoBack"/>
        <w:bookmarkEnd w:id="17"/>
      </w:ins>
    </w:p>
    <w:p w14:paraId="1E84C3B9" w14:textId="7E62AC65" w:rsidR="001820DC" w:rsidRDefault="001820DC" w:rsidP="001820DC">
      <w:pPr>
        <w:pStyle w:val="ListParagraph"/>
        <w:numPr>
          <w:ilvl w:val="0"/>
          <w:numId w:val="2"/>
        </w:numPr>
        <w:pPrChange w:id="18" w:author="user" w:date="2016-03-11T12:24:00Z">
          <w:pPr/>
        </w:pPrChange>
      </w:pPr>
      <w:ins w:id="19" w:author="user" w:date="2016-03-11T12:24:00Z">
        <w:r>
          <w:t>Reference 2</w:t>
        </w:r>
      </w:ins>
    </w:p>
    <w:sectPr w:rsidR="00182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3" w:author="user" w:date="2016-03-11T11:02:00Z" w:initials="u">
    <w:p w14:paraId="1E2D8C0A" w14:textId="77777777" w:rsidR="00BC1757" w:rsidRPr="00BC1757" w:rsidRDefault="00BC1757">
      <w:pPr>
        <w:pStyle w:val="CommentText"/>
      </w:pPr>
      <w:r>
        <w:rPr>
          <w:rStyle w:val="CommentReference"/>
        </w:rPr>
        <w:annotationRef/>
      </w:r>
      <w:r>
        <w:t xml:space="preserve">The formatting should be font comic sans, 16 and </w:t>
      </w:r>
      <w:r>
        <w:rPr>
          <w:i/>
        </w:rPr>
        <w:t>italics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2D8C0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214816"/>
    <w:multiLevelType w:val="hybridMultilevel"/>
    <w:tmpl w:val="FB8CF7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421B1"/>
    <w:multiLevelType w:val="hybridMultilevel"/>
    <w:tmpl w:val="24DC6D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user">
    <w15:presenceInfo w15:providerId="None" w15:userId="user"/>
  </w15:person>
  <w15:person w15:author="Jekaterina Maksimcuka">
    <w15:presenceInfo w15:providerId="None" w15:userId="Jekaterina Maksimcu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91"/>
    <w:rsid w:val="001820DC"/>
    <w:rsid w:val="004303B0"/>
    <w:rsid w:val="00782EDC"/>
    <w:rsid w:val="00825246"/>
    <w:rsid w:val="00866C91"/>
    <w:rsid w:val="008D0E94"/>
    <w:rsid w:val="00BC1757"/>
    <w:rsid w:val="00C4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94EDA"/>
  <w15:chartTrackingRefBased/>
  <w15:docId w15:val="{95A110DF-EAFD-4DD2-ADE3-ACFD2BE6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17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75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C17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75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75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7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75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2016-03-11T09:56:00Z</dcterms:created>
  <dcterms:modified xsi:type="dcterms:W3CDTF">2016-03-11T12:24:00Z</dcterms:modified>
</cp:coreProperties>
</file>